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before="360" w:line="331.2" w:lineRule="auto"/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Программа “Алгоритмы и структуры данных” 3 семестр  2019-2020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80" w:before="360" w:line="331.2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jhzee7vs0ci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Тема 1. Поиск строк.</w:t>
      </w:r>
    </w:p>
    <w:p w:rsidR="00000000" w:rsidDel="00000000" w:rsidP="00000000" w:rsidRDefault="00000000" w:rsidRPr="00000000" w14:paraId="00000003">
      <w:pPr>
        <w:spacing w:line="288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3 лекции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Понятие префикс, суффикс, подстрока. Понятие собственных префикса и суффикса.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Постановка задачи поиска подстроки в строке. Тривиальный алгоритм поиска подстроки в строке.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Префикс-функция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Тривиальный алгоритм нахождения.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Линейный алгоритм нахождения. Доказательство времени работы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Подсчет префикс-функции для строки q$t, где q — образец, а t — текст.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Алгоритм Кнута-Морриса-Пратта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Поточная обработка текста без хранения префикс-функции для всей строки q$t.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Z-функция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Тривиальный алгоритм нахождения.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Линейный поиск Z-функции. Доказательство времени работы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Применение для поиска подстроки в строке (КМП-2). Хранение Z-функции только для образца, а не для всей строки q$t.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Построение строки по z-функции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Построение Префикс-функции строки при известной z-функции</w:t>
      </w:r>
    </w:p>
    <w:p w:rsidR="00000000" w:rsidDel="00000000" w:rsidP="00000000" w:rsidRDefault="00000000" w:rsidRPr="00000000" w14:paraId="00000011">
      <w:pPr>
        <w:ind w:left="720" w:firstLine="0"/>
        <w:rPr>
          <w:color w:val="222222"/>
          <w:sz w:val="24"/>
          <w:szCs w:val="24"/>
        </w:rPr>
      </w:pPr>
      <w:ins w:author="Никита Евсюков" w:id="0" w:date="2020-09-05T15:38:06Z">
        <w:r w:rsidDel="00000000" w:rsidR="00000000" w:rsidRPr="00000000">
          <w:rPr>
            <w:color w:val="222222"/>
            <w:sz w:val="24"/>
            <w:szCs w:val="24"/>
            <w:rtl w:val="0"/>
          </w:rPr>
          <w:t xml:space="preserve">ю.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Структура данных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Бор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Построение, оценка времени построения и объема памяти.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Алгоритм Ахо-Корасик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Суффиксная ссылка. Построение бора. Построение суффиксной ссылки. Оценка времени работы.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Ситуации, когда один образец является суффиксом другого. «Длинные» суффиксные ссылки, то есть ссылки, идущие в следующую терминальную вершину, которая является суффиксом текущей.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Построение автомата переходов. Построение переходов по буквам с учетом перемещения по суффиксным ссылкам. Кэширование переходов.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Бор с суффиксными ссылками для одного шаблона. Аналогия с префикс-функцией.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after="80" w:before="360" w:line="331.2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my18ojaszef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after="80" w:before="360" w:line="331.2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3b4otz6zd62u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Тема 2. Суффиксные структуры данных.</w:t>
      </w:r>
    </w:p>
    <w:p w:rsidR="00000000" w:rsidDel="00000000" w:rsidP="00000000" w:rsidRDefault="00000000" w:rsidRPr="00000000" w14:paraId="0000001B">
      <w:pPr>
        <w:spacing w:line="288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3 лекции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Суффиксный массив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Построение за O(n^2 log 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Поиск подстроки в тексте с использованием суффиксного массива.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Построение суффиксного массива за O(n log n) с помощью удвоения префикса, по которому происходит цифровая сортировка.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Алгоритм Касаи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Доказательство времени работы.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Суффиксное дерево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Сжатое суффиксное дерево. Хранение сжатого суффиксного дерева. Тривиальное построение сжатого суффиксного дерева.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Линейность числа вершин и ребер.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Обновление дерева при добавлении одного символа в конец строки. Два случая: создание нового листа и проход вдоль ребра. Эвристика листа. Добавление бесконечного числа символов на ребро при добавлении листа.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Суффиксная ссылка. Инвариант: для всех внутренних вершин вычислена суффиксная ссылка. Доказательство факта, что суффиксная ссылка ведет всегда в вершину.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Переход к суффиксу меньшего размера и подсчет суффиксной ссылки для вновь созданной вершины. Быстрый спуск, обоснование его допустимости.</w:t>
      </w:r>
    </w:p>
    <w:p w:rsidR="00000000" w:rsidDel="00000000" w:rsidP="00000000" w:rsidRDefault="00000000" w:rsidRPr="00000000" w14:paraId="00000028">
      <w:pPr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Алгоритм Укконена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Потенциалы для доказательства времени работы. Потенциал по длине слова, соответствующего вершине. Потенциал по количеству промежуточных вершин от корня.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Доказательство асимптотики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after="80" w:before="360" w:line="331.2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6tq6s7ij0cho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Тема 3. Вычислительная геометрия.</w:t>
      </w:r>
    </w:p>
    <w:p w:rsidR="00000000" w:rsidDel="00000000" w:rsidP="00000000" w:rsidRDefault="00000000" w:rsidRPr="00000000" w14:paraId="0000002D">
      <w:pPr>
        <w:spacing w:line="288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лекций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Введение.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Точка, вектор, отрезок.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Скалярное произведение, векторное произведение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Прямая, плоскость.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rFonts w:ascii="Arial" w:cs="Arial" w:eastAsia="Arial" w:hAnsi="Arial"/>
          <w:b w:val="1"/>
          <w:color w:val="222222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Выпуклая оболочка 2D.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Алгоритм Джарвиса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Алгоритм Грэхема.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Метод в 2D «Разделяй и властвуй» за O(n log n).</w:t>
      </w:r>
    </w:p>
    <w:p w:rsidR="00000000" w:rsidDel="00000000" w:rsidP="00000000" w:rsidRDefault="00000000" w:rsidRPr="00000000" w14:paraId="00000032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Выпуклая оболочка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3D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Заворачивание подарка за O(n^2).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Метод в 3D «Разделяй и властвуй» за O(n log n)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Алгоритм Чана 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Сумма Минковского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двух выпуклых многоугольников за O(m + n).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Сканирующая прямая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Проверка факта пересечения какой-либо пары отрезков из множества за O(n log n).</w:t>
      </w:r>
    </w:p>
    <w:p w:rsidR="00000000" w:rsidDel="00000000" w:rsidP="00000000" w:rsidRDefault="00000000" w:rsidRPr="00000000" w14:paraId="0000003C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Триангуляция Делоне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Сведение к поиску выпуклой оболочки в 3D.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ЕМОД - Евклидово минимальное остовное дерево. Достаточность использования ребер триангуляции Делоне. O(V log V).</w:t>
      </w:r>
    </w:p>
    <w:p w:rsidR="00000000" w:rsidDel="00000000" w:rsidP="00000000" w:rsidRDefault="00000000" w:rsidRPr="00000000" w14:paraId="00000040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Диаграмма Вороного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Эквивалентность триангуляции Делоне.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Построение диаграммы Вороного по схеме: Выпуклая оболочка 3D –&gt; Триангуляция Делоне –&gt; Диаграмма Вороного. O(n log n).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Алгоритм Форчуна.</w:t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after="80" w:before="360" w:line="331.2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pdfemztd5h3n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Тема 4. Длинная арифметика. Преобразование Фурье. Комбинаторные игры.</w:t>
      </w:r>
    </w:p>
    <w:p w:rsidR="00000000" w:rsidDel="00000000" w:rsidP="00000000" w:rsidRDefault="00000000" w:rsidRPr="00000000" w14:paraId="00000046">
      <w:pPr>
        <w:spacing w:line="288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лекции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Длинная арифметика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Умножение. Алгоритм Карацубы.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Деление.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1"/>
          <w:color w:val="222222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Преобразование Фурье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Дискретное преобразование Фурье. Быстрое преобразование Фурье.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Математические игры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Игра с камнями. Есть N камней, игрок может брать от 1 до K камней. Побеждает игрок, взявший последний камень.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Модификация: проигрывает игрок, который взял последний камень.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Игра в монеты за круглым столом. Игроки по очереди кладут круглые монеты на круглый стол так, чтобы они не пересекались. Игрок, который не может сделать ход, проигрывает.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Метод симметричной стратегии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Игры на графе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Выигрышные и проигрышные вершины.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Классификация игр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Нормальные и ненормальные игры. Нормальной называют игру, в которой листья проигрышные. Сведение ненормальной игры к нормальной. Справедливые и несправедливые игры. Справедливые, когда каждый игрок из одной позиции может делать такие же ходы, как и противник. Пример не справедливой игры: шахматы, шашки. Случайные/детерминированные.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Выигрышная и проигрышная стратегия. Определение оптимальной стратегии с учетом количества ходов. Поиск оптимальной стратегии в ациклических графах. Min-Max.</w:t>
      </w:r>
    </w:p>
    <w:p w:rsidR="00000000" w:rsidDel="00000000" w:rsidP="00000000" w:rsidRDefault="00000000" w:rsidRPr="00000000" w14:paraId="00000053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Ретро-анализ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Нахождение хода в оптимальной стратегии во время ретро-анализа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Минимакс.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Оценка состояния игры эвристикой. 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Альфа-бета отсечение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